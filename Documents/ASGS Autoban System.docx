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D7" w:rsidRPr="00BC0EB2" w:rsidRDefault="00F316EE" w:rsidP="00F316EE">
      <w:pPr>
        <w:pStyle w:val="Titolo"/>
        <w:rPr>
          <w:caps/>
        </w:rPr>
      </w:pPr>
      <w:r w:rsidRPr="00BC0EB2">
        <w:rPr>
          <w:caps/>
        </w:rPr>
        <w:t>Autoban system</w:t>
      </w:r>
    </w:p>
    <w:p w:rsidR="00BC0EB2" w:rsidRDefault="00BC0EB2" w:rsidP="00BC0EB2">
      <w:pPr>
        <w:pStyle w:val="Sottotitolo"/>
      </w:pPr>
      <w:r>
        <w:t>Confidential</w:t>
      </w:r>
    </w:p>
    <w:p w:rsidR="0010601E" w:rsidRPr="00F316EE" w:rsidRDefault="003616D7">
      <w:r w:rsidRPr="00F316EE">
        <w:t xml:space="preserve">The current system implements </w:t>
      </w:r>
      <w:del w:id="0" w:author="Santi" w:date="2009-09-02T11:26:00Z">
        <w:r w:rsidRPr="00F316EE" w:rsidDel="00BC0EB2">
          <w:delText xml:space="preserve">2 </w:delText>
        </w:r>
      </w:del>
      <w:ins w:id="1" w:author="Santi" w:date="2009-09-02T11:26:00Z">
        <w:r w:rsidR="00BC0EB2">
          <w:t>two</w:t>
        </w:r>
        <w:r w:rsidR="00BC0EB2" w:rsidRPr="00F316EE">
          <w:t xml:space="preserve"> </w:t>
        </w:r>
      </w:ins>
      <w:r w:rsidRPr="00F316EE">
        <w:t xml:space="preserve">levels of bans, </w:t>
      </w:r>
      <w:r w:rsidRPr="00F316EE">
        <w:rPr>
          <w:b/>
        </w:rPr>
        <w:t xml:space="preserve">minor </w:t>
      </w:r>
      <w:r w:rsidRPr="00F316EE">
        <w:t xml:space="preserve">and </w:t>
      </w:r>
      <w:r w:rsidRPr="00F316EE">
        <w:rPr>
          <w:b/>
        </w:rPr>
        <w:t>major</w:t>
      </w:r>
      <w:r w:rsidR="00BC0EB2">
        <w:t>.</w:t>
      </w:r>
    </w:p>
    <w:p w:rsidR="003616D7" w:rsidRPr="00BC0EB2" w:rsidRDefault="003616D7">
      <w:pPr>
        <w:rPr>
          <w:u w:val="single"/>
        </w:rPr>
      </w:pPr>
      <w:r w:rsidRPr="00F316EE">
        <w:t>In order to implement an auto ban, follow these steps:</w:t>
      </w:r>
    </w:p>
    <w:p w:rsidR="003616D7" w:rsidRPr="00F316EE" w:rsidRDefault="003616D7" w:rsidP="003616D7">
      <w:pPr>
        <w:pStyle w:val="Paragrafoelenco"/>
        <w:numPr>
          <w:ilvl w:val="0"/>
          <w:numId w:val="2"/>
        </w:numPr>
      </w:pPr>
      <w:r w:rsidRPr="00F316EE">
        <w:t>Pull all bans give</w:t>
      </w:r>
      <w:r w:rsidR="004C02E4" w:rsidRPr="00F316EE">
        <w:t xml:space="preserve">n to </w:t>
      </w:r>
      <w:proofErr w:type="spellStart"/>
      <w:r w:rsidR="004C02E4" w:rsidRPr="00F316EE">
        <w:t>UserX</w:t>
      </w:r>
      <w:proofErr w:type="spellEnd"/>
      <w:r w:rsidR="004C02E4" w:rsidRPr="00F316EE">
        <w:t xml:space="preserve"> </w:t>
      </w:r>
      <w:r w:rsidRPr="00F316EE">
        <w:t>that are in the same category (minor/major)</w:t>
      </w:r>
      <w:r w:rsidR="004C02E4" w:rsidRPr="00F316EE">
        <w:t xml:space="preserve"> as the current ban</w:t>
      </w:r>
      <w:r w:rsidRPr="00F316EE">
        <w:t xml:space="preserve">. </w:t>
      </w:r>
    </w:p>
    <w:p w:rsidR="004C02E4" w:rsidRPr="00F316EE" w:rsidRDefault="004C02E4" w:rsidP="00F316EE">
      <w:pPr>
        <w:pStyle w:val="Paragrafoelenco"/>
        <w:numPr>
          <w:ilvl w:val="1"/>
          <w:numId w:val="3"/>
        </w:numPr>
      </w:pPr>
      <w:r w:rsidRPr="00F316EE">
        <w:t>If it is a minor ban, only look at bans from the past 90 days.</w:t>
      </w:r>
    </w:p>
    <w:p w:rsidR="004C02E4" w:rsidRPr="00F316EE" w:rsidRDefault="004C02E4" w:rsidP="00F316EE">
      <w:pPr>
        <w:pStyle w:val="Paragrafoelenco"/>
        <w:numPr>
          <w:ilvl w:val="1"/>
          <w:numId w:val="3"/>
        </w:numPr>
      </w:pPr>
      <w:r w:rsidRPr="00F316EE">
        <w:t>If it is a major ban, only look at bans from the past 6 months.</w:t>
      </w:r>
    </w:p>
    <w:p w:rsidR="003616D7" w:rsidRPr="00F316EE" w:rsidRDefault="003616D7" w:rsidP="00F316EE">
      <w:pPr>
        <w:pStyle w:val="Paragrafoelenco"/>
        <w:numPr>
          <w:ilvl w:val="1"/>
          <w:numId w:val="4"/>
        </w:numPr>
      </w:pPr>
      <w:r w:rsidRPr="00F316EE">
        <w:t xml:space="preserve">Example: If someone is banned for "SR#2: Language", this is a minor ban. Pull all of </w:t>
      </w:r>
      <w:proofErr w:type="spellStart"/>
      <w:r w:rsidRPr="00F316EE">
        <w:t>UserX's</w:t>
      </w:r>
      <w:proofErr w:type="spellEnd"/>
      <w:r w:rsidRPr="00F316EE">
        <w:t xml:space="preserve"> minor bans from the previous 90 days. </w:t>
      </w:r>
    </w:p>
    <w:p w:rsidR="003616D7" w:rsidRPr="00F316EE" w:rsidRDefault="003616D7" w:rsidP="003616D7">
      <w:pPr>
        <w:pStyle w:val="Paragrafoelenco"/>
        <w:numPr>
          <w:ilvl w:val="0"/>
          <w:numId w:val="2"/>
        </w:numPr>
      </w:pPr>
      <w:r w:rsidRPr="00F316EE">
        <w:t xml:space="preserve">From this group, find the bans that have the </w:t>
      </w:r>
      <w:r w:rsidRPr="00F316EE">
        <w:rPr>
          <w:b/>
        </w:rPr>
        <w:t>same</w:t>
      </w:r>
      <w:r w:rsidRPr="00F316EE">
        <w:t xml:space="preserve"> </w:t>
      </w:r>
      <w:r w:rsidRPr="00F316EE">
        <w:rPr>
          <w:b/>
        </w:rPr>
        <w:t>reason</w:t>
      </w:r>
      <w:r w:rsidRPr="00F316EE">
        <w:t>.</w:t>
      </w:r>
    </w:p>
    <w:p w:rsidR="003616D7" w:rsidRPr="00F316EE" w:rsidRDefault="003616D7" w:rsidP="00F316EE">
      <w:pPr>
        <w:pStyle w:val="Paragrafoelenco"/>
        <w:numPr>
          <w:ilvl w:val="1"/>
          <w:numId w:val="5"/>
        </w:numPr>
      </w:pPr>
      <w:r w:rsidRPr="00F316EE">
        <w:t>Using the previous example, find all bans for "SR#2: Language" in the group.</w:t>
      </w:r>
    </w:p>
    <w:p w:rsidR="003616D7" w:rsidRPr="00F316EE" w:rsidRDefault="003616D7" w:rsidP="003616D7">
      <w:pPr>
        <w:pStyle w:val="Paragrafoelenco"/>
        <w:numPr>
          <w:ilvl w:val="0"/>
          <w:numId w:val="2"/>
        </w:numPr>
      </w:pPr>
      <w:r w:rsidRPr="00F316EE">
        <w:t xml:space="preserve">With the number of bans for the same reason, </w:t>
      </w:r>
      <w:del w:id="2" w:author="Santi" w:date="2009-09-02T11:20:00Z">
        <w:r w:rsidRPr="00F316EE" w:rsidDel="00F316EE">
          <w:delText xml:space="preserve">determine </w:delText>
        </w:r>
      </w:del>
      <w:ins w:id="3" w:author="Santi" w:date="2009-09-02T11:20:00Z">
        <w:r w:rsidR="00F316EE" w:rsidRPr="00F316EE">
          <w:t xml:space="preserve">do a table lookup for  </w:t>
        </w:r>
      </w:ins>
      <w:r w:rsidRPr="00F316EE">
        <w:t xml:space="preserve">the </w:t>
      </w:r>
      <w:del w:id="4" w:author="Santi" w:date="2009-09-02T11:20:00Z">
        <w:r w:rsidRPr="00F316EE" w:rsidDel="00F316EE">
          <w:delText xml:space="preserve">new </w:delText>
        </w:r>
      </w:del>
      <w:r w:rsidRPr="00F316EE">
        <w:t>ban time.</w:t>
      </w:r>
    </w:p>
    <w:p w:rsidR="003616D7" w:rsidRPr="00F316EE" w:rsidDel="00F316EE" w:rsidRDefault="00481FB4" w:rsidP="00481FB4">
      <w:pPr>
        <w:pStyle w:val="Paragrafoelenco"/>
        <w:numPr>
          <w:ilvl w:val="1"/>
          <w:numId w:val="2"/>
        </w:numPr>
        <w:rPr>
          <w:del w:id="5" w:author="Santi" w:date="2009-09-02T11:20:00Z"/>
        </w:rPr>
      </w:pPr>
      <w:del w:id="6" w:author="Santi" w:date="2009-09-02T11:20:00Z">
        <w:r w:rsidRPr="00F316EE" w:rsidDel="00F316EE">
          <w:delText>Follow the given formulas:</w:delText>
        </w:r>
      </w:del>
    </w:p>
    <w:p w:rsidR="00481FB4" w:rsidRPr="00F316EE" w:rsidDel="00F316EE" w:rsidRDefault="00481FB4" w:rsidP="00481FB4">
      <w:pPr>
        <w:pStyle w:val="Paragrafoelenco"/>
        <w:numPr>
          <w:ilvl w:val="2"/>
          <w:numId w:val="2"/>
        </w:numPr>
        <w:rPr>
          <w:del w:id="7" w:author="Santi" w:date="2009-09-02T11:20:00Z"/>
          <w:rStyle w:val="apple-style-span"/>
        </w:rPr>
      </w:pPr>
      <w:del w:id="8" w:author="Santi" w:date="2009-09-02T11:20:00Z">
        <w:r w:rsidRPr="00F316EE" w:rsidDel="00F316EE">
          <w:rPr>
            <w:rStyle w:val="apple-style-span"/>
            <w:i/>
            <w:iCs/>
          </w:rPr>
          <w:delText>Minor</w:delText>
        </w:r>
        <w:r w:rsidRPr="00F316EE" w:rsidDel="00F316EE">
          <w:rPr>
            <w:rStyle w:val="apple-converted-space"/>
            <w:i/>
            <w:iCs/>
          </w:rPr>
          <w:delText> </w:delText>
        </w:r>
        <w:r w:rsidRPr="00F316EE" w:rsidDel="00F316EE">
          <w:rPr>
            <w:rStyle w:val="apple-style-span"/>
            <w:i/>
            <w:iCs/>
          </w:rPr>
          <w:delText>formula: 2nd=1st^2, 3rd =2nd*8, 4th and on = 3rd</w:delText>
        </w:r>
      </w:del>
    </w:p>
    <w:p w:rsidR="00481FB4" w:rsidRPr="00F316EE" w:rsidDel="00F316EE" w:rsidRDefault="00481FB4" w:rsidP="00481FB4">
      <w:pPr>
        <w:pStyle w:val="Paragrafoelenco"/>
        <w:numPr>
          <w:ilvl w:val="2"/>
          <w:numId w:val="2"/>
        </w:numPr>
        <w:rPr>
          <w:del w:id="9" w:author="Santi" w:date="2009-09-02T11:20:00Z"/>
          <w:rStyle w:val="apple-style-span"/>
        </w:rPr>
      </w:pPr>
      <w:del w:id="10" w:author="Santi" w:date="2009-09-02T11:20:00Z">
        <w:r w:rsidRPr="00F316EE" w:rsidDel="00F316EE">
          <w:rPr>
            <w:rStyle w:val="apple-style-span"/>
            <w:i/>
            <w:iCs/>
          </w:rPr>
          <w:delText>Major</w:delText>
        </w:r>
        <w:r w:rsidRPr="00F316EE" w:rsidDel="00F316EE">
          <w:rPr>
            <w:rStyle w:val="apple-converted-space"/>
            <w:i/>
            <w:iCs/>
          </w:rPr>
          <w:delText> </w:delText>
        </w:r>
        <w:r w:rsidRPr="00F316EE" w:rsidDel="00F316EE">
          <w:rPr>
            <w:rStyle w:val="apple-style-span"/>
            <w:i/>
            <w:iCs/>
          </w:rPr>
          <w:delText>formula: 2nd=1st*4, 3rd = 2nd*5, 4th and on = 3rd</w:delText>
        </w:r>
      </w:del>
    </w:p>
    <w:p w:rsidR="00481FB4" w:rsidRPr="00F316EE" w:rsidDel="00F316EE" w:rsidRDefault="00481FB4" w:rsidP="00481FB4">
      <w:pPr>
        <w:pStyle w:val="Paragrafoelenco"/>
        <w:numPr>
          <w:ilvl w:val="1"/>
          <w:numId w:val="2"/>
        </w:numPr>
        <w:rPr>
          <w:del w:id="11" w:author="Santi" w:date="2009-09-02T11:20:00Z"/>
          <w:rStyle w:val="apple-style-span"/>
        </w:rPr>
      </w:pPr>
      <w:del w:id="12" w:author="Santi" w:date="2009-09-02T11:20:00Z">
        <w:r w:rsidRPr="00F316EE" w:rsidDel="00F316EE">
          <w:rPr>
            <w:rStyle w:val="apple-style-span"/>
            <w:iCs/>
          </w:rPr>
          <w:delText>For example, use "SR#2: Language" (minor</w:delText>
        </w:r>
        <w:r w:rsidR="00E64671" w:rsidRPr="00F316EE" w:rsidDel="00F316EE">
          <w:rPr>
            <w:rStyle w:val="apple-style-span"/>
            <w:iCs/>
          </w:rPr>
          <w:delText xml:space="preserve"> category</w:delText>
        </w:r>
        <w:r w:rsidRPr="00F316EE" w:rsidDel="00F316EE">
          <w:rPr>
            <w:rStyle w:val="apple-style-span"/>
            <w:iCs/>
          </w:rPr>
          <w:delText>) as an example.</w:delText>
        </w:r>
      </w:del>
    </w:p>
    <w:p w:rsidR="00481FB4" w:rsidRPr="00F316EE" w:rsidDel="00F316EE" w:rsidRDefault="00481FB4" w:rsidP="00481FB4">
      <w:pPr>
        <w:pStyle w:val="Paragrafoelenco"/>
        <w:numPr>
          <w:ilvl w:val="2"/>
          <w:numId w:val="2"/>
        </w:numPr>
        <w:rPr>
          <w:del w:id="13" w:author="Santi" w:date="2009-09-02T11:20:00Z"/>
          <w:rStyle w:val="apple-style-span"/>
        </w:rPr>
      </w:pPr>
      <w:del w:id="14" w:author="Santi" w:date="2009-09-02T11:20:00Z">
        <w:r w:rsidRPr="00F316EE" w:rsidDel="00F316EE">
          <w:rPr>
            <w:rStyle w:val="apple-style-span"/>
            <w:iCs/>
          </w:rPr>
          <w:delText xml:space="preserve">The first ban </w:delText>
        </w:r>
        <w:r w:rsidR="00E64671" w:rsidRPr="00F316EE" w:rsidDel="00F316EE">
          <w:rPr>
            <w:rStyle w:val="apple-style-span"/>
            <w:iCs/>
          </w:rPr>
          <w:delText>will be 30 minutes (see table).</w:delText>
        </w:r>
      </w:del>
    </w:p>
    <w:p w:rsidR="00E64671" w:rsidRPr="00F316EE" w:rsidDel="00F316EE" w:rsidRDefault="00E64671" w:rsidP="00481FB4">
      <w:pPr>
        <w:pStyle w:val="Paragrafoelenco"/>
        <w:numPr>
          <w:ilvl w:val="2"/>
          <w:numId w:val="2"/>
        </w:numPr>
        <w:rPr>
          <w:del w:id="15" w:author="Santi" w:date="2009-09-02T11:20:00Z"/>
          <w:rStyle w:val="apple-style-span"/>
        </w:rPr>
      </w:pPr>
      <w:del w:id="16" w:author="Santi" w:date="2009-09-02T11:20:00Z">
        <w:r w:rsidRPr="00F316EE" w:rsidDel="00F316EE">
          <w:rPr>
            <w:rStyle w:val="apple-style-span"/>
            <w:iCs/>
          </w:rPr>
          <w:delText>The second ban will be 30^2 minutes = 900 minutes = 15 hours.</w:delText>
        </w:r>
      </w:del>
    </w:p>
    <w:p w:rsidR="00E64671" w:rsidRPr="00F316EE" w:rsidDel="00F316EE" w:rsidRDefault="00E64671" w:rsidP="00481FB4">
      <w:pPr>
        <w:pStyle w:val="Paragrafoelenco"/>
        <w:numPr>
          <w:ilvl w:val="2"/>
          <w:numId w:val="2"/>
        </w:numPr>
        <w:rPr>
          <w:del w:id="17" w:author="Santi" w:date="2009-09-02T11:20:00Z"/>
          <w:rStyle w:val="apple-style-span"/>
        </w:rPr>
      </w:pPr>
      <w:del w:id="18" w:author="Santi" w:date="2009-09-02T11:20:00Z">
        <w:r w:rsidRPr="00F316EE" w:rsidDel="00F316EE">
          <w:rPr>
            <w:rStyle w:val="apple-style-span"/>
            <w:iCs/>
          </w:rPr>
          <w:delText>The third ban will be 15 hours * 8 = 120 hours = 5 days.</w:delText>
        </w:r>
      </w:del>
    </w:p>
    <w:p w:rsidR="00E64671" w:rsidRPr="00F316EE" w:rsidDel="00F316EE" w:rsidRDefault="00E64671" w:rsidP="00481FB4">
      <w:pPr>
        <w:pStyle w:val="Paragrafoelenco"/>
        <w:numPr>
          <w:ilvl w:val="2"/>
          <w:numId w:val="2"/>
        </w:numPr>
        <w:rPr>
          <w:del w:id="19" w:author="Santi" w:date="2009-09-02T11:20:00Z"/>
          <w:rStyle w:val="apple-style-span"/>
        </w:rPr>
      </w:pPr>
      <w:del w:id="20" w:author="Santi" w:date="2009-09-02T11:20:00Z">
        <w:r w:rsidRPr="00F316EE" w:rsidDel="00F316EE">
          <w:rPr>
            <w:rStyle w:val="apple-style-span"/>
            <w:iCs/>
          </w:rPr>
          <w:delText>The fourth and on will be 5 days (keep repeating 3rd ban).</w:delText>
        </w:r>
      </w:del>
    </w:p>
    <w:p w:rsidR="00E64671" w:rsidRPr="00F316EE" w:rsidRDefault="00E64671" w:rsidP="00F316EE">
      <w:pPr>
        <w:pStyle w:val="Paragrafoelenco"/>
        <w:numPr>
          <w:ilvl w:val="0"/>
          <w:numId w:val="6"/>
        </w:numPr>
        <w:rPr>
          <w:rStyle w:val="apple-style-span"/>
        </w:rPr>
      </w:pPr>
      <w:r w:rsidRPr="00F316EE">
        <w:rPr>
          <w:rStyle w:val="apple-style-span"/>
          <w:iCs/>
        </w:rPr>
        <w:t xml:space="preserve">Note that the bans only stack for the </w:t>
      </w:r>
      <w:r w:rsidRPr="00F316EE">
        <w:rPr>
          <w:rStyle w:val="apple-style-span"/>
          <w:b/>
          <w:iCs/>
        </w:rPr>
        <w:t>same</w:t>
      </w:r>
      <w:r w:rsidRPr="00F316EE">
        <w:rPr>
          <w:rStyle w:val="apple-style-span"/>
          <w:iCs/>
        </w:rPr>
        <w:t xml:space="preserve"> </w:t>
      </w:r>
      <w:r w:rsidRPr="00F316EE">
        <w:rPr>
          <w:rStyle w:val="apple-style-span"/>
          <w:b/>
          <w:iCs/>
        </w:rPr>
        <w:t>offense</w:t>
      </w:r>
      <w:r w:rsidRPr="00F316EE">
        <w:rPr>
          <w:rStyle w:val="apple-style-span"/>
          <w:iCs/>
        </w:rPr>
        <w:t>. Use the following example:</w:t>
      </w:r>
    </w:p>
    <w:p w:rsidR="00E64671" w:rsidRPr="00F316EE" w:rsidRDefault="00E64671" w:rsidP="00F316EE">
      <w:pPr>
        <w:pStyle w:val="Paragrafoelenco"/>
        <w:numPr>
          <w:ilvl w:val="1"/>
          <w:numId w:val="6"/>
        </w:numPr>
        <w:rPr>
          <w:rStyle w:val="apple-style-span"/>
        </w:rPr>
      </w:pPr>
      <w:proofErr w:type="spellStart"/>
      <w:r w:rsidRPr="00F316EE">
        <w:rPr>
          <w:rStyle w:val="apple-style-span"/>
          <w:iCs/>
        </w:rPr>
        <w:t>UserX</w:t>
      </w:r>
      <w:proofErr w:type="spellEnd"/>
      <w:r w:rsidRPr="00F316EE">
        <w:rPr>
          <w:rStyle w:val="apple-style-span"/>
          <w:iCs/>
        </w:rPr>
        <w:t xml:space="preserve"> gets banned today for "</w:t>
      </w:r>
      <w:r w:rsidR="004C02E4" w:rsidRPr="00F316EE">
        <w:rPr>
          <w:rStyle w:val="apple-style-span"/>
          <w:iCs/>
        </w:rPr>
        <w:t>SR#2:</w:t>
      </w:r>
      <w:r w:rsidRPr="00F316EE">
        <w:rPr>
          <w:rStyle w:val="apple-style-span"/>
          <w:iCs/>
        </w:rPr>
        <w:t>Language".</w:t>
      </w:r>
    </w:p>
    <w:p w:rsidR="00E64671" w:rsidRPr="00F316EE" w:rsidRDefault="00E64671" w:rsidP="00F316EE">
      <w:pPr>
        <w:pStyle w:val="Paragrafoelenco"/>
        <w:numPr>
          <w:ilvl w:val="2"/>
          <w:numId w:val="6"/>
        </w:numPr>
        <w:rPr>
          <w:rStyle w:val="apple-style-span"/>
        </w:rPr>
      </w:pPr>
      <w:r w:rsidRPr="00F316EE">
        <w:rPr>
          <w:rStyle w:val="apple-style-span"/>
          <w:iCs/>
        </w:rPr>
        <w:t>First offense means 30 minute ban.</w:t>
      </w:r>
    </w:p>
    <w:p w:rsidR="00E64671" w:rsidRPr="00F316EE" w:rsidRDefault="00E64671" w:rsidP="00F316EE">
      <w:pPr>
        <w:pStyle w:val="Paragrafoelenco"/>
        <w:numPr>
          <w:ilvl w:val="1"/>
          <w:numId w:val="6"/>
        </w:numPr>
        <w:rPr>
          <w:rStyle w:val="apple-style-span"/>
          <w:iCs/>
        </w:rPr>
      </w:pPr>
      <w:proofErr w:type="spellStart"/>
      <w:r w:rsidRPr="00F316EE">
        <w:rPr>
          <w:rStyle w:val="apple-style-span"/>
          <w:iCs/>
        </w:rPr>
        <w:t>UserX</w:t>
      </w:r>
      <w:proofErr w:type="spellEnd"/>
      <w:r w:rsidRPr="00F316EE">
        <w:rPr>
          <w:rStyle w:val="apple-style-span"/>
          <w:iCs/>
        </w:rPr>
        <w:t xml:space="preserve"> gets banned tomorrow for "</w:t>
      </w:r>
      <w:r w:rsidR="004C02E4" w:rsidRPr="00F316EE">
        <w:rPr>
          <w:rStyle w:val="apple-style-span"/>
          <w:iCs/>
        </w:rPr>
        <w:t>SR#12:</w:t>
      </w:r>
      <w:r w:rsidRPr="00F316EE">
        <w:rPr>
          <w:rStyle w:val="apple-style-span"/>
          <w:iCs/>
        </w:rPr>
        <w:t>Spamming".</w:t>
      </w:r>
    </w:p>
    <w:p w:rsidR="00E64671" w:rsidRPr="00F316EE" w:rsidRDefault="00E64671" w:rsidP="00F316EE">
      <w:pPr>
        <w:pStyle w:val="Paragrafoelenco"/>
        <w:numPr>
          <w:ilvl w:val="2"/>
          <w:numId w:val="6"/>
        </w:numPr>
        <w:rPr>
          <w:rStyle w:val="apple-style-span"/>
        </w:rPr>
      </w:pPr>
      <w:r w:rsidRPr="00F316EE">
        <w:rPr>
          <w:rStyle w:val="apple-style-span"/>
        </w:rPr>
        <w:t>This is their first spamming offense, so the user gets a 15 minute ban. NOT a 225 minute ban (2nd offense column for spamming).</w:t>
      </w:r>
    </w:p>
    <w:p w:rsidR="00E64671" w:rsidRPr="00F316EE" w:rsidRDefault="00E64671" w:rsidP="00F316EE">
      <w:pPr>
        <w:pStyle w:val="Paragrafoelenco"/>
        <w:numPr>
          <w:ilvl w:val="1"/>
          <w:numId w:val="6"/>
        </w:numPr>
        <w:rPr>
          <w:rStyle w:val="apple-style-span"/>
          <w:iCs/>
        </w:rPr>
      </w:pPr>
      <w:proofErr w:type="spellStart"/>
      <w:r w:rsidRPr="00F316EE">
        <w:rPr>
          <w:rStyle w:val="apple-style-span"/>
          <w:iCs/>
        </w:rPr>
        <w:t>UserX</w:t>
      </w:r>
      <w:proofErr w:type="spellEnd"/>
      <w:r w:rsidRPr="00F316EE">
        <w:rPr>
          <w:rStyle w:val="apple-style-span"/>
          <w:iCs/>
        </w:rPr>
        <w:t xml:space="preserve"> gets banned the next day for "</w:t>
      </w:r>
      <w:r w:rsidR="004C02E4" w:rsidRPr="00F316EE">
        <w:rPr>
          <w:rStyle w:val="apple-style-span"/>
          <w:iCs/>
        </w:rPr>
        <w:t>SR#2:</w:t>
      </w:r>
      <w:r w:rsidRPr="00F316EE">
        <w:rPr>
          <w:rStyle w:val="apple-style-span"/>
          <w:iCs/>
        </w:rPr>
        <w:t>Language" again.</w:t>
      </w:r>
    </w:p>
    <w:p w:rsidR="00E64671" w:rsidRPr="00F316EE" w:rsidRDefault="00E64671" w:rsidP="00F316EE">
      <w:pPr>
        <w:pStyle w:val="Paragrafoelenco"/>
        <w:numPr>
          <w:ilvl w:val="2"/>
          <w:numId w:val="6"/>
        </w:numPr>
        <w:rPr>
          <w:rStyle w:val="apple-style-span"/>
        </w:rPr>
      </w:pPr>
      <w:r w:rsidRPr="00F316EE">
        <w:rPr>
          <w:rStyle w:val="apple-style-span"/>
        </w:rPr>
        <w:t xml:space="preserve">Second offense for the same reason, 15 hour ban applied. </w:t>
      </w:r>
    </w:p>
    <w:p w:rsidR="00E64671" w:rsidRPr="00F316EE" w:rsidRDefault="00E64671" w:rsidP="00E64671">
      <w:pPr>
        <w:pStyle w:val="Paragrafoelenco"/>
        <w:numPr>
          <w:ilvl w:val="0"/>
          <w:numId w:val="2"/>
        </w:numPr>
        <w:rPr>
          <w:rStyle w:val="apple-style-span"/>
        </w:rPr>
      </w:pPr>
      <w:r w:rsidRPr="00F316EE">
        <w:rPr>
          <w:rStyle w:val="apple-style-span"/>
        </w:rPr>
        <w:t xml:space="preserve">Apply the ban accordingly. </w:t>
      </w:r>
    </w:p>
    <w:p w:rsidR="00E64671" w:rsidRPr="00F316EE" w:rsidRDefault="00E64671" w:rsidP="00E64671">
      <w:pPr>
        <w:pStyle w:val="Paragrafoelenco"/>
        <w:numPr>
          <w:ilvl w:val="0"/>
          <w:numId w:val="2"/>
        </w:numPr>
        <w:rPr>
          <w:rStyle w:val="apple-style-span"/>
        </w:rPr>
      </w:pPr>
      <w:r w:rsidRPr="00F316EE">
        <w:rPr>
          <w:rStyle w:val="apple-style-span"/>
        </w:rPr>
        <w:t>Ne</w:t>
      </w:r>
      <w:r w:rsidR="004C02E4" w:rsidRPr="00F316EE">
        <w:rPr>
          <w:rStyle w:val="apple-style-span"/>
        </w:rPr>
        <w:t>xt, check for habitual offenses</w:t>
      </w:r>
      <w:r w:rsidRPr="00F316EE">
        <w:rPr>
          <w:rStyle w:val="apple-style-span"/>
        </w:rPr>
        <w:t>. This means that a user gets banned for different offenses</w:t>
      </w:r>
      <w:del w:id="21" w:author="Santi" w:date="2009-09-02T11:21:00Z">
        <w:r w:rsidRPr="00F316EE" w:rsidDel="00F316EE">
          <w:rPr>
            <w:rStyle w:val="apple-style-span"/>
          </w:rPr>
          <w:delText>,</w:delText>
        </w:r>
      </w:del>
      <w:r w:rsidRPr="00F316EE">
        <w:rPr>
          <w:rStyle w:val="apple-style-span"/>
        </w:rPr>
        <w:t xml:space="preserve"> of the same level. This prevents a person from being banned once for each offense, and still being able to play the same day. </w:t>
      </w:r>
    </w:p>
    <w:p w:rsidR="00F316EE" w:rsidRDefault="00E64671" w:rsidP="00F316EE">
      <w:pPr>
        <w:pStyle w:val="Paragrafoelenco"/>
        <w:numPr>
          <w:ilvl w:val="1"/>
          <w:numId w:val="2"/>
        </w:numPr>
        <w:rPr>
          <w:ins w:id="22" w:author="Santi" w:date="2009-09-02T11:22:00Z"/>
          <w:rStyle w:val="apple-style-span"/>
        </w:rPr>
      </w:pPr>
      <w:r w:rsidRPr="00F316EE">
        <w:rPr>
          <w:rStyle w:val="apple-style-span"/>
        </w:rPr>
        <w:t xml:space="preserve">Take the ban list obtained in </w:t>
      </w:r>
      <w:r w:rsidR="004C02E4" w:rsidRPr="00F316EE">
        <w:rPr>
          <w:rStyle w:val="apple-style-span"/>
        </w:rPr>
        <w:t>S</w:t>
      </w:r>
      <w:r w:rsidRPr="00F316EE">
        <w:rPr>
          <w:rStyle w:val="apple-style-span"/>
        </w:rPr>
        <w:t>tep #1</w:t>
      </w:r>
      <w:del w:id="23" w:author="Santi" w:date="2009-09-02T11:22:00Z">
        <w:r w:rsidRPr="00F316EE" w:rsidDel="00F316EE">
          <w:rPr>
            <w:rStyle w:val="apple-style-span"/>
          </w:rPr>
          <w:delText xml:space="preserve">. </w:delText>
        </w:r>
      </w:del>
      <w:ins w:id="24" w:author="Santi" w:date="2009-09-02T11:22:00Z">
        <w:r w:rsidR="00F316EE" w:rsidRPr="00F316EE">
          <w:rPr>
            <w:rStyle w:val="apple-style-span"/>
          </w:rPr>
          <w:t>.</w:t>
        </w:r>
      </w:ins>
    </w:p>
    <w:p w:rsidR="00F316EE" w:rsidRDefault="00E64671" w:rsidP="00F316EE">
      <w:pPr>
        <w:pStyle w:val="Paragrafoelenco"/>
        <w:numPr>
          <w:ilvl w:val="1"/>
          <w:numId w:val="2"/>
        </w:numPr>
        <w:rPr>
          <w:ins w:id="25" w:author="Santi" w:date="2009-09-02T11:22:00Z"/>
          <w:rStyle w:val="apple-style-span"/>
        </w:rPr>
      </w:pPr>
      <w:r w:rsidRPr="00F316EE">
        <w:rPr>
          <w:rStyle w:val="apple-style-span"/>
        </w:rPr>
        <w:t>If we are dealing with a minor ban, check to see if this ban will be their 6th minor ban. If so, ban under the MINOR habitual offense (see table, bottom</w:t>
      </w:r>
      <w:del w:id="26" w:author="Santi" w:date="2009-09-02T11:22:00Z">
        <w:r w:rsidRPr="00F316EE" w:rsidDel="00F316EE">
          <w:rPr>
            <w:rStyle w:val="apple-style-span"/>
          </w:rPr>
          <w:delText xml:space="preserve">). </w:delText>
        </w:r>
      </w:del>
      <w:ins w:id="27" w:author="Santi" w:date="2009-09-02T11:22:00Z">
        <w:r w:rsidR="00F316EE" w:rsidRPr="00F316EE">
          <w:rPr>
            <w:rStyle w:val="apple-style-span"/>
          </w:rPr>
          <w:t>).</w:t>
        </w:r>
      </w:ins>
    </w:p>
    <w:p w:rsidR="00E64671" w:rsidRPr="00F316EE" w:rsidRDefault="00E64671" w:rsidP="00F316EE">
      <w:pPr>
        <w:pStyle w:val="Paragrafoelenco"/>
        <w:numPr>
          <w:ilvl w:val="1"/>
          <w:numId w:val="2"/>
        </w:numPr>
        <w:rPr>
          <w:rStyle w:val="apple-style-span"/>
        </w:rPr>
      </w:pPr>
      <w:r w:rsidRPr="00F316EE">
        <w:rPr>
          <w:rStyle w:val="apple-style-span"/>
        </w:rPr>
        <w:t>If we are dealing with a major ban, check to see if this will be their 4th</w:t>
      </w:r>
      <w:r w:rsidR="004C02E4" w:rsidRPr="00F316EE">
        <w:rPr>
          <w:rStyle w:val="apple-style-span"/>
        </w:rPr>
        <w:t xml:space="preserve"> major ban. If so, ban under the MAJOR habitual offense (see table, bottom). </w:t>
      </w:r>
    </w:p>
    <w:p w:rsidR="00ED0E74" w:rsidRDefault="004C02E4" w:rsidP="00E64671">
      <w:pPr>
        <w:pStyle w:val="Paragrafoelenco"/>
        <w:numPr>
          <w:ilvl w:val="0"/>
          <w:numId w:val="2"/>
        </w:numPr>
        <w:rPr>
          <w:rStyle w:val="apple-style-span"/>
        </w:rPr>
      </w:pPr>
      <w:r w:rsidRPr="00F316EE">
        <w:rPr>
          <w:rStyle w:val="apple-style-span"/>
        </w:rPr>
        <w:t>Apply the ban accordingly.</w:t>
      </w:r>
    </w:p>
    <w:p w:rsidR="00BC0EB2" w:rsidRDefault="00BC0EB2">
      <w:pPr>
        <w:rPr>
          <w:rStyle w:val="apple-style-span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apple-style-span"/>
        </w:rPr>
        <w:br w:type="page"/>
      </w:r>
    </w:p>
    <w:p w:rsidR="00D6495F" w:rsidRDefault="00D6495F" w:rsidP="00D6495F">
      <w:pPr>
        <w:pStyle w:val="Titolo1"/>
        <w:rPr>
          <w:rStyle w:val="apple-style-span"/>
        </w:rPr>
      </w:pPr>
      <w:r>
        <w:rPr>
          <w:rStyle w:val="apple-style-span"/>
        </w:rPr>
        <w:lastRenderedPageBreak/>
        <w:t>Ban tables</w:t>
      </w:r>
    </w:p>
    <w:p w:rsidR="00D6495F" w:rsidRPr="00D6495F" w:rsidRDefault="00D6495F" w:rsidP="00D6495F">
      <w:r>
        <w:t>Values are in minutes</w:t>
      </w:r>
      <w:r w:rsidR="00F316EE">
        <w:t>.</w:t>
      </w:r>
    </w:p>
    <w:p w:rsidR="00D6495F" w:rsidRDefault="00D6495F" w:rsidP="00D6495F">
      <w:pPr>
        <w:pStyle w:val="Titolo2"/>
        <w:rPr>
          <w:rStyle w:val="apple-style-span"/>
        </w:rPr>
      </w:pPr>
      <w:r>
        <w:rPr>
          <w:rStyle w:val="apple-style-span"/>
        </w:rPr>
        <w:t xml:space="preserve">Minor infractions </w:t>
      </w:r>
    </w:p>
    <w:p w:rsidR="00D6495F" w:rsidRPr="0034218F" w:rsidRDefault="00D6495F" w:rsidP="00D6495F">
      <w:r>
        <w:t>Ban periods that do not follow the multiplier rule are in red.</w:t>
      </w:r>
    </w:p>
    <w:tbl>
      <w:tblPr>
        <w:tblStyle w:val="Sfondomedio1-Colore11"/>
        <w:tblW w:w="0" w:type="auto"/>
        <w:jc w:val="center"/>
        <w:tblLook w:val="04E0"/>
      </w:tblPr>
      <w:tblGrid>
        <w:gridCol w:w="4525"/>
        <w:gridCol w:w="774"/>
        <w:gridCol w:w="774"/>
        <w:gridCol w:w="886"/>
      </w:tblGrid>
      <w:tr w:rsidR="00D6495F" w:rsidTr="005C02F5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D6495F" w:rsidRDefault="00D6495F" w:rsidP="005C02F5">
            <w:pPr>
              <w:rPr>
                <w:rStyle w:val="apple-style-span"/>
              </w:rPr>
            </w:pPr>
            <w:r>
              <w:rPr>
                <w:rStyle w:val="apple-style-span"/>
              </w:rPr>
              <w:t>Ban reason</w:t>
            </w:r>
          </w:p>
        </w:tc>
        <w:tc>
          <w:tcPr>
            <w:tcW w:w="0" w:type="auto"/>
          </w:tcPr>
          <w:p w:rsidR="00D6495F" w:rsidRPr="000E5BA5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 w:rsidRPr="000E5BA5">
              <w:rPr>
                <w:rStyle w:val="apple-style-span"/>
              </w:rPr>
              <w:t>1</w:t>
            </w:r>
            <w:r w:rsidRPr="000E5BA5">
              <w:rPr>
                <w:rStyle w:val="apple-style-span"/>
                <w:vertAlign w:val="superscript"/>
              </w:rPr>
              <w:t>st</w:t>
            </w:r>
          </w:p>
        </w:tc>
        <w:tc>
          <w:tcPr>
            <w:tcW w:w="0" w:type="auto"/>
          </w:tcPr>
          <w:p w:rsidR="00D6495F" w:rsidRPr="000E5BA5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 w:rsidRPr="000E5BA5">
              <w:rPr>
                <w:rStyle w:val="apple-style-span"/>
              </w:rPr>
              <w:t>2</w:t>
            </w:r>
            <w:r w:rsidRPr="000E5BA5">
              <w:rPr>
                <w:rStyle w:val="apple-style-span"/>
                <w:vertAlign w:val="superscript"/>
              </w:rPr>
              <w:t>nd</w:t>
            </w:r>
          </w:p>
        </w:tc>
        <w:tc>
          <w:tcPr>
            <w:tcW w:w="0" w:type="auto"/>
          </w:tcPr>
          <w:p w:rsidR="00D6495F" w:rsidRPr="000E5BA5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 w:rsidRPr="000E5BA5">
              <w:rPr>
                <w:rStyle w:val="apple-style-span"/>
              </w:rPr>
              <w:t>3</w:t>
            </w:r>
            <w:r w:rsidRPr="000E5BA5">
              <w:rPr>
                <w:rStyle w:val="apple-style-span"/>
                <w:vertAlign w:val="superscript"/>
              </w:rPr>
              <w:t>rd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D6495F" w:rsidRPr="00ED0E74" w:rsidRDefault="00D6495F" w:rsidP="005C02F5">
            <w:pPr>
              <w:rPr>
                <w:rStyle w:val="apple-style-span"/>
              </w:rPr>
            </w:pPr>
            <w:r w:rsidRPr="00ED0E74">
              <w:t>SR #12 Spamming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D6495F">
            <w:pPr>
              <w:jc w:val="right"/>
              <w:cnfStyle w:val="000000100000"/>
            </w:pPr>
            <w:r>
              <w:t>225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1800</w:t>
            </w:r>
          </w:p>
        </w:tc>
      </w:tr>
      <w:tr w:rsidR="00D6495F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D6495F" w:rsidRDefault="00D6495F" w:rsidP="005C02F5">
            <w:pPr>
              <w:rPr>
                <w:rStyle w:val="apple-style-span"/>
              </w:rPr>
            </w:pPr>
            <w:proofErr w:type="spellStart"/>
            <w:r w:rsidRPr="00ED0E74">
              <w:rPr>
                <w:rStyle w:val="apple-style-span"/>
              </w:rPr>
              <w:t>RoC</w:t>
            </w:r>
            <w:proofErr w:type="spellEnd"/>
            <w:r w:rsidRPr="00ED0E74">
              <w:rPr>
                <w:rStyle w:val="apple-style-span"/>
              </w:rPr>
              <w:t xml:space="preserve"> #1</w:t>
            </w:r>
            <w:r>
              <w:rPr>
                <w:rStyle w:val="apple-style-span"/>
              </w:rPr>
              <w:t xml:space="preserve"> </w:t>
            </w:r>
            <w:r w:rsidRPr="00ED0E74">
              <w:rPr>
                <w:rStyle w:val="apple-style-span"/>
              </w:rPr>
              <w:t>(SR #2) Harassment / Threats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900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7200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D6495F" w:rsidRPr="00ED0E74" w:rsidRDefault="00D6495F" w:rsidP="005C02F5">
            <w:r w:rsidRPr="00ED0E74">
              <w:t>Roc #2 (SR #1) Language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900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7200</w:t>
            </w:r>
          </w:p>
        </w:tc>
      </w:tr>
      <w:tr w:rsidR="00D6495F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D6495F" w:rsidRPr="00ED0E74" w:rsidRDefault="00D6495F" w:rsidP="005C02F5">
            <w:r w:rsidRPr="00ED0E74">
              <w:t>SR #11 Randomize button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900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7200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D6495F" w:rsidRPr="00ED0E74" w:rsidRDefault="00D6495F" w:rsidP="005C02F5">
            <w:proofErr w:type="spellStart"/>
            <w:r w:rsidRPr="00ED0E74">
              <w:t>RoC</w:t>
            </w:r>
            <w:proofErr w:type="spellEnd"/>
            <w:r w:rsidRPr="00ED0E74">
              <w:t xml:space="preserve"> #7 Disobey directions of an Admin in game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100000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100000"/>
            </w:pPr>
            <w:r>
              <w:t>3600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100000"/>
            </w:pPr>
            <w:r>
              <w:t>28800</w:t>
            </w:r>
          </w:p>
        </w:tc>
      </w:tr>
      <w:tr w:rsidR="00D6495F" w:rsidTr="005C02F5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D6495F" w:rsidRPr="00ED0E74" w:rsidRDefault="00D6495F" w:rsidP="005C02F5">
            <w:r w:rsidRPr="00ED0E74">
              <w:t xml:space="preserve">SR #5 Server </w:t>
            </w:r>
            <w:proofErr w:type="spellStart"/>
            <w:r w:rsidRPr="00ED0E74">
              <w:t>Hostaging</w:t>
            </w:r>
            <w:proofErr w:type="spellEnd"/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60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3600</w:t>
            </w:r>
          </w:p>
        </w:tc>
        <w:tc>
          <w:tcPr>
            <w:tcW w:w="0" w:type="auto"/>
            <w:vAlign w:val="center"/>
          </w:tcPr>
          <w:p w:rsidR="00D6495F" w:rsidRDefault="00D6495F" w:rsidP="005C02F5">
            <w:pPr>
              <w:jc w:val="right"/>
              <w:cnfStyle w:val="000000010000"/>
            </w:pPr>
            <w:r>
              <w:t>28800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D6495F" w:rsidRPr="00ED0E74" w:rsidRDefault="00D6495F" w:rsidP="005C02F5">
            <w:r w:rsidRPr="00ED0E74">
              <w:t>SR #7 Newbie Hostility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120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14400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100000"/>
            </w:pPr>
            <w:r>
              <w:t>115200</w:t>
            </w:r>
          </w:p>
        </w:tc>
      </w:tr>
      <w:tr w:rsidR="00D6495F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D6495F" w:rsidRDefault="00D6495F" w:rsidP="005C02F5">
            <w:pPr>
              <w:rPr>
                <w:rStyle w:val="apple-style-span"/>
              </w:rPr>
            </w:pPr>
            <w:r w:rsidRPr="00ED0E74">
              <w:t>SR #8 Newbie boots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120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14400</w:t>
            </w:r>
          </w:p>
        </w:tc>
        <w:tc>
          <w:tcPr>
            <w:tcW w:w="0" w:type="auto"/>
            <w:vAlign w:val="center"/>
          </w:tcPr>
          <w:p w:rsidR="00D6495F" w:rsidRPr="00ED0E74" w:rsidRDefault="00D6495F" w:rsidP="005C02F5">
            <w:pPr>
              <w:jc w:val="right"/>
              <w:cnfStyle w:val="000000010000"/>
            </w:pPr>
            <w:r>
              <w:t>115200</w:t>
            </w:r>
          </w:p>
        </w:tc>
      </w:tr>
      <w:tr w:rsidR="00D6495F" w:rsidRPr="0034218F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D6495F" w:rsidRPr="0034218F" w:rsidRDefault="00D6495F" w:rsidP="005C02F5">
            <w:pPr>
              <w:rPr>
                <w:color w:val="FF0000"/>
              </w:rPr>
            </w:pPr>
            <w:r w:rsidRPr="0034218F">
              <w:rPr>
                <w:color w:val="FF0000"/>
              </w:rPr>
              <w:t>SR # 6 Vet on Newbie Server</w:t>
            </w:r>
          </w:p>
        </w:tc>
        <w:tc>
          <w:tcPr>
            <w:tcW w:w="0" w:type="auto"/>
            <w:vAlign w:val="center"/>
          </w:tcPr>
          <w:p w:rsidR="00D6495F" w:rsidRPr="0034218F" w:rsidRDefault="00D6495F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1440</w:t>
            </w:r>
          </w:p>
        </w:tc>
        <w:tc>
          <w:tcPr>
            <w:tcW w:w="0" w:type="auto"/>
            <w:vAlign w:val="center"/>
          </w:tcPr>
          <w:p w:rsidR="00D6495F" w:rsidRPr="0034218F" w:rsidRDefault="00D6495F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1440</w:t>
            </w:r>
          </w:p>
        </w:tc>
        <w:tc>
          <w:tcPr>
            <w:tcW w:w="0" w:type="auto"/>
            <w:vAlign w:val="center"/>
          </w:tcPr>
          <w:p w:rsidR="00D6495F" w:rsidRPr="0034218F" w:rsidRDefault="00D6495F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1440</w:t>
            </w:r>
          </w:p>
        </w:tc>
      </w:tr>
      <w:tr w:rsidR="00D6495F" w:rsidRPr="00D6495F" w:rsidTr="005C02F5">
        <w:trPr>
          <w:cnfStyle w:val="010000000000"/>
          <w:jc w:val="center"/>
        </w:trPr>
        <w:tc>
          <w:tcPr>
            <w:cnfStyle w:val="001000000000"/>
            <w:tcW w:w="0" w:type="auto"/>
          </w:tcPr>
          <w:p w:rsidR="00D6495F" w:rsidRPr="00D6495F" w:rsidRDefault="00D6495F" w:rsidP="005C02F5">
            <w:pPr>
              <w:rPr>
                <w:color w:val="FF0000"/>
              </w:rPr>
            </w:pPr>
            <w:r w:rsidRPr="00D6495F">
              <w:rPr>
                <w:color w:val="FF0000"/>
              </w:rPr>
              <w:t>Habitual offender</w:t>
            </w:r>
          </w:p>
        </w:tc>
        <w:tc>
          <w:tcPr>
            <w:tcW w:w="0" w:type="auto"/>
            <w:vAlign w:val="center"/>
          </w:tcPr>
          <w:p w:rsidR="00D6495F" w:rsidRPr="00D6495F" w:rsidRDefault="00D6495F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14400</w:t>
            </w:r>
          </w:p>
        </w:tc>
        <w:tc>
          <w:tcPr>
            <w:tcW w:w="0" w:type="auto"/>
            <w:vAlign w:val="center"/>
          </w:tcPr>
          <w:p w:rsidR="00D6495F" w:rsidRPr="00D6495F" w:rsidRDefault="00D6495F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43200</w:t>
            </w:r>
          </w:p>
        </w:tc>
        <w:tc>
          <w:tcPr>
            <w:tcW w:w="0" w:type="auto"/>
            <w:vAlign w:val="center"/>
          </w:tcPr>
          <w:p w:rsidR="00D6495F" w:rsidRPr="00D6495F" w:rsidRDefault="00D6495F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129600</w:t>
            </w:r>
          </w:p>
        </w:tc>
      </w:tr>
    </w:tbl>
    <w:p w:rsidR="00D6495F" w:rsidRDefault="00D6495F" w:rsidP="00D6495F">
      <w:pPr>
        <w:pStyle w:val="Titolo3"/>
        <w:rPr>
          <w:rStyle w:val="apple-style-span"/>
        </w:rPr>
      </w:pPr>
      <w:r>
        <w:rPr>
          <w:rStyle w:val="apple-style-span"/>
        </w:rPr>
        <w:t xml:space="preserve">Major infractions </w:t>
      </w:r>
    </w:p>
    <w:p w:rsidR="00D6495F" w:rsidRPr="0034218F" w:rsidRDefault="00D6495F" w:rsidP="00D6495F">
      <w:r>
        <w:t>Ban periods that do not follow the multiplier rule are in red.</w:t>
      </w:r>
    </w:p>
    <w:tbl>
      <w:tblPr>
        <w:tblStyle w:val="Sfondomedio1-Colore11"/>
        <w:tblW w:w="0" w:type="auto"/>
        <w:jc w:val="center"/>
        <w:tblLook w:val="04E0"/>
      </w:tblPr>
      <w:tblGrid>
        <w:gridCol w:w="3626"/>
        <w:gridCol w:w="886"/>
        <w:gridCol w:w="886"/>
        <w:gridCol w:w="886"/>
      </w:tblGrid>
      <w:tr w:rsidR="00F316EE" w:rsidTr="005C02F5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D6495F" w:rsidRDefault="00D6495F" w:rsidP="005C02F5">
            <w:pPr>
              <w:rPr>
                <w:rStyle w:val="apple-style-span"/>
              </w:rPr>
            </w:pPr>
            <w:r>
              <w:rPr>
                <w:rStyle w:val="apple-style-span"/>
              </w:rPr>
              <w:t>Ban reason</w:t>
            </w:r>
          </w:p>
        </w:tc>
        <w:tc>
          <w:tcPr>
            <w:tcW w:w="0" w:type="auto"/>
          </w:tcPr>
          <w:p w:rsidR="00D6495F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>
              <w:rPr>
                <w:rStyle w:val="apple-style-span"/>
              </w:rPr>
              <w:t>1</w:t>
            </w:r>
            <w:r w:rsidRPr="00ED0E74">
              <w:rPr>
                <w:rStyle w:val="apple-style-span"/>
                <w:vertAlign w:val="superscript"/>
              </w:rPr>
              <w:t>st</w:t>
            </w:r>
          </w:p>
        </w:tc>
        <w:tc>
          <w:tcPr>
            <w:tcW w:w="0" w:type="auto"/>
          </w:tcPr>
          <w:p w:rsidR="00D6495F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>
              <w:rPr>
                <w:rStyle w:val="apple-style-span"/>
              </w:rPr>
              <w:t>2</w:t>
            </w:r>
            <w:r w:rsidRPr="00ED0E74">
              <w:rPr>
                <w:rStyle w:val="apple-style-span"/>
                <w:vertAlign w:val="superscript"/>
              </w:rPr>
              <w:t>nd</w:t>
            </w:r>
          </w:p>
        </w:tc>
        <w:tc>
          <w:tcPr>
            <w:tcW w:w="0" w:type="auto"/>
          </w:tcPr>
          <w:p w:rsidR="00D6495F" w:rsidRDefault="00D6495F" w:rsidP="005C02F5">
            <w:pPr>
              <w:jc w:val="right"/>
              <w:cnfStyle w:val="100000000000"/>
              <w:rPr>
                <w:rStyle w:val="apple-style-span"/>
              </w:rPr>
            </w:pPr>
            <w:r>
              <w:rPr>
                <w:rStyle w:val="apple-style-span"/>
              </w:rPr>
              <w:t>3</w:t>
            </w:r>
            <w:r w:rsidRPr="00ED0E74">
              <w:rPr>
                <w:rStyle w:val="apple-style-span"/>
                <w:vertAlign w:val="superscript"/>
              </w:rPr>
              <w:t>rd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D6495F" w:rsidRDefault="00D6495F" w:rsidP="005C02F5">
            <w:pPr>
              <w:rPr>
                <w:rStyle w:val="apple-style-span"/>
              </w:rPr>
            </w:pPr>
            <w:proofErr w:type="spellStart"/>
            <w:r w:rsidRPr="00ED0E74">
              <w:t>RoC</w:t>
            </w:r>
            <w:proofErr w:type="spellEnd"/>
            <w:r w:rsidRPr="00ED0E74">
              <w:t xml:space="preserve"> #3 Impersonation of a player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1440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5760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28800</w:t>
            </w:r>
          </w:p>
        </w:tc>
      </w:tr>
      <w:tr w:rsidR="00F316EE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D6495F" w:rsidRPr="00ED0E74" w:rsidRDefault="00D6495F" w:rsidP="005C02F5">
            <w:pPr>
              <w:rPr>
                <w:rStyle w:val="apple-style-span"/>
              </w:rPr>
            </w:pPr>
            <w:r w:rsidRPr="00ED0E74">
              <w:t>SR #4 Abuse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010000"/>
            </w:pPr>
            <w:r>
              <w:t>2880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010000"/>
            </w:pPr>
            <w:r>
              <w:t>11520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010000"/>
            </w:pPr>
            <w:r>
              <w:t>57600</w:t>
            </w:r>
          </w:p>
        </w:tc>
      </w:tr>
      <w:tr w:rsidR="00F316EE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F316EE" w:rsidRPr="00ED0E74" w:rsidRDefault="00F316EE" w:rsidP="005C02F5">
            <w:r w:rsidRPr="00ED0E74">
              <w:t>RoC#4 Law violations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100000"/>
            </w:pPr>
            <w:r>
              <w:t>2880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100000"/>
            </w:pPr>
            <w:r>
              <w:t>11520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100000"/>
            </w:pPr>
            <w:r>
              <w:t>57600</w:t>
            </w:r>
          </w:p>
        </w:tc>
      </w:tr>
      <w:tr w:rsidR="00F316EE" w:rsidTr="005C02F5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D6495F" w:rsidRPr="00ED0E74" w:rsidRDefault="00D6495F" w:rsidP="005C02F5">
            <w:r w:rsidRPr="00ED0E74">
              <w:t>SR #9 Boot/Resign</w:t>
            </w:r>
          </w:p>
        </w:tc>
        <w:tc>
          <w:tcPr>
            <w:tcW w:w="0" w:type="auto"/>
            <w:vAlign w:val="center"/>
          </w:tcPr>
          <w:p w:rsidR="00D6495F" w:rsidRDefault="00F316EE" w:rsidP="005C02F5">
            <w:pPr>
              <w:jc w:val="right"/>
              <w:cnfStyle w:val="000000010000"/>
            </w:pPr>
            <w:r>
              <w:t>4320</w:t>
            </w:r>
          </w:p>
        </w:tc>
        <w:tc>
          <w:tcPr>
            <w:tcW w:w="0" w:type="auto"/>
            <w:vAlign w:val="center"/>
          </w:tcPr>
          <w:p w:rsidR="00D6495F" w:rsidRDefault="00D6495F" w:rsidP="00F316EE">
            <w:pPr>
              <w:jc w:val="right"/>
              <w:cnfStyle w:val="000000010000"/>
            </w:pPr>
            <w:r>
              <w:t>1</w:t>
            </w:r>
            <w:r w:rsidR="00F316EE">
              <w:t>7280</w:t>
            </w:r>
          </w:p>
        </w:tc>
        <w:tc>
          <w:tcPr>
            <w:tcW w:w="0" w:type="auto"/>
            <w:vAlign w:val="center"/>
          </w:tcPr>
          <w:p w:rsidR="00D6495F" w:rsidRDefault="00F316EE" w:rsidP="005C02F5">
            <w:pPr>
              <w:jc w:val="right"/>
              <w:cnfStyle w:val="000000010000"/>
            </w:pPr>
            <w:r>
              <w:t>86400</w:t>
            </w:r>
          </w:p>
        </w:tc>
      </w:tr>
      <w:tr w:rsidR="00F316EE" w:rsidTr="005C02F5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F316EE" w:rsidRPr="00ED0E74" w:rsidRDefault="00F316EE" w:rsidP="005C02F5">
            <w:r w:rsidRPr="00ED0E74">
              <w:t>SR #10 Retaliatory Boot</w:t>
            </w:r>
          </w:p>
        </w:tc>
        <w:tc>
          <w:tcPr>
            <w:tcW w:w="0" w:type="auto"/>
            <w:vAlign w:val="center"/>
          </w:tcPr>
          <w:p w:rsidR="00F316EE" w:rsidRDefault="00F316EE" w:rsidP="005C02F5">
            <w:pPr>
              <w:jc w:val="right"/>
              <w:cnfStyle w:val="000000100000"/>
            </w:pPr>
            <w:r>
              <w:t>4320</w:t>
            </w:r>
          </w:p>
        </w:tc>
        <w:tc>
          <w:tcPr>
            <w:tcW w:w="0" w:type="auto"/>
            <w:vAlign w:val="center"/>
          </w:tcPr>
          <w:p w:rsidR="00F316EE" w:rsidRDefault="00F316EE" w:rsidP="005C02F5">
            <w:pPr>
              <w:jc w:val="right"/>
              <w:cnfStyle w:val="000000100000"/>
            </w:pPr>
            <w:r>
              <w:t>17280</w:t>
            </w:r>
          </w:p>
        </w:tc>
        <w:tc>
          <w:tcPr>
            <w:tcW w:w="0" w:type="auto"/>
            <w:vAlign w:val="center"/>
          </w:tcPr>
          <w:p w:rsidR="00F316EE" w:rsidRDefault="00F316EE" w:rsidP="005C02F5">
            <w:pPr>
              <w:jc w:val="right"/>
              <w:cnfStyle w:val="000000100000"/>
            </w:pPr>
            <w:r>
              <w:t>86400</w:t>
            </w:r>
          </w:p>
        </w:tc>
      </w:tr>
      <w:tr w:rsidR="00F316EE" w:rsidRPr="0034218F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F316EE" w:rsidRPr="0034218F" w:rsidRDefault="00F316EE" w:rsidP="005C02F5">
            <w:proofErr w:type="spellStart"/>
            <w:r w:rsidRPr="0034218F">
              <w:t>RoC</w:t>
            </w:r>
            <w:proofErr w:type="spellEnd"/>
            <w:r w:rsidRPr="0034218F">
              <w:t xml:space="preserve"> #10 Copyright infringement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010000"/>
            </w:pPr>
            <w:r>
              <w:t>14400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010000"/>
            </w:pPr>
            <w:r>
              <w:t>57600</w:t>
            </w:r>
          </w:p>
        </w:tc>
        <w:tc>
          <w:tcPr>
            <w:tcW w:w="0" w:type="auto"/>
            <w:vAlign w:val="center"/>
          </w:tcPr>
          <w:p w:rsidR="00F316EE" w:rsidRPr="00ED0E74" w:rsidRDefault="00F316EE" w:rsidP="005C02F5">
            <w:pPr>
              <w:jc w:val="right"/>
              <w:cnfStyle w:val="000000010000"/>
            </w:pPr>
            <w:r>
              <w:t>288000</w:t>
            </w:r>
          </w:p>
        </w:tc>
      </w:tr>
      <w:tr w:rsidR="00D6495F" w:rsidTr="005C02F5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D6495F" w:rsidRPr="00ED0E74" w:rsidRDefault="00D6495F" w:rsidP="005C02F5">
            <w:proofErr w:type="spellStart"/>
            <w:r w:rsidRPr="00ED0E74">
              <w:t>RoC</w:t>
            </w:r>
            <w:proofErr w:type="spellEnd"/>
            <w:r w:rsidRPr="00ED0E74">
              <w:t xml:space="preserve"> #6 Illegal software sharing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21600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86400</w:t>
            </w:r>
          </w:p>
        </w:tc>
        <w:tc>
          <w:tcPr>
            <w:tcW w:w="0" w:type="auto"/>
            <w:vAlign w:val="center"/>
          </w:tcPr>
          <w:p w:rsidR="00D6495F" w:rsidRPr="00ED0E74" w:rsidRDefault="00F316EE" w:rsidP="005C02F5">
            <w:pPr>
              <w:jc w:val="right"/>
              <w:cnfStyle w:val="000000100000"/>
            </w:pPr>
            <w:r>
              <w:t>432000</w:t>
            </w:r>
          </w:p>
        </w:tc>
      </w:tr>
      <w:tr w:rsidR="006919DE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6919DE" w:rsidRPr="0034218F" w:rsidRDefault="006919DE" w:rsidP="005C02F5">
            <w:pPr>
              <w:rPr>
                <w:color w:val="FF0000"/>
              </w:rPr>
            </w:pPr>
            <w:proofErr w:type="spellStart"/>
            <w:r w:rsidRPr="0034218F">
              <w:rPr>
                <w:color w:val="FF0000"/>
              </w:rPr>
              <w:t>RoC</w:t>
            </w:r>
            <w:proofErr w:type="spellEnd"/>
            <w:r w:rsidRPr="0034218F">
              <w:rPr>
                <w:color w:val="FF0000"/>
              </w:rPr>
              <w:t xml:space="preserve"> #8 Illegal groups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86400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 w:rsidR="006919DE" w:rsidRPr="0034218F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6919DE" w:rsidRPr="00D6495F" w:rsidRDefault="006919DE" w:rsidP="005C02F5">
            <w:pPr>
              <w:rPr>
                <w:color w:val="FF0000"/>
              </w:rPr>
            </w:pPr>
            <w:r w:rsidRPr="00D6495F">
              <w:rPr>
                <w:color w:val="FF0000"/>
              </w:rPr>
              <w:t>SR #13 In game cheating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259200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 w:rsidR="006919DE" w:rsidRPr="00D6495F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6919DE" w:rsidRPr="00D6495F" w:rsidRDefault="006919DE" w:rsidP="005C02F5">
            <w:pPr>
              <w:rPr>
                <w:color w:val="FF0000"/>
              </w:rPr>
            </w:pPr>
            <w:proofErr w:type="spellStart"/>
            <w:r w:rsidRPr="00D6495F">
              <w:rPr>
                <w:color w:val="FF0000"/>
              </w:rPr>
              <w:t>RoC</w:t>
            </w:r>
            <w:proofErr w:type="spellEnd"/>
            <w:r w:rsidRPr="00D6495F">
              <w:rPr>
                <w:color w:val="FF0000"/>
              </w:rPr>
              <w:t xml:space="preserve"> #5 Modification of client / server</w:t>
            </w:r>
          </w:p>
        </w:tc>
        <w:tc>
          <w:tcPr>
            <w:tcW w:w="0" w:type="auto"/>
            <w:vAlign w:val="center"/>
          </w:tcPr>
          <w:p w:rsidR="006919DE" w:rsidRPr="00D6495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259200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0" w:type="auto"/>
            <w:vAlign w:val="center"/>
          </w:tcPr>
          <w:p w:rsidR="006919DE" w:rsidRPr="0034218F" w:rsidRDefault="006919DE" w:rsidP="005C02F5">
            <w:pPr>
              <w:jc w:val="right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</w:tr>
      <w:tr w:rsidR="00F316EE" w:rsidTr="005C02F5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F316EE" w:rsidRDefault="00F316EE" w:rsidP="005C02F5">
            <w:pPr>
              <w:rPr>
                <w:rStyle w:val="apple-style-span"/>
              </w:rPr>
            </w:pPr>
            <w:proofErr w:type="spellStart"/>
            <w:r w:rsidRPr="00ED0E74">
              <w:t>RoC</w:t>
            </w:r>
            <w:proofErr w:type="spellEnd"/>
            <w:r w:rsidRPr="00ED0E74">
              <w:t xml:space="preserve"> #9 False Information</w:t>
            </w:r>
          </w:p>
        </w:tc>
        <w:tc>
          <w:tcPr>
            <w:tcW w:w="0" w:type="auto"/>
            <w:vAlign w:val="center"/>
          </w:tcPr>
          <w:p w:rsidR="00F316EE" w:rsidRPr="00F316EE" w:rsidRDefault="006919DE" w:rsidP="005C02F5">
            <w:pPr>
              <w:jc w:val="right"/>
              <w:cnfStyle w:val="000000100000"/>
            </w:pPr>
            <w:r>
              <w:t>-1</w:t>
            </w:r>
          </w:p>
        </w:tc>
        <w:tc>
          <w:tcPr>
            <w:tcW w:w="0" w:type="auto"/>
            <w:vAlign w:val="center"/>
          </w:tcPr>
          <w:p w:rsidR="00F316EE" w:rsidRPr="00F316EE" w:rsidRDefault="006919DE" w:rsidP="005C02F5">
            <w:pPr>
              <w:jc w:val="right"/>
              <w:cnfStyle w:val="000000100000"/>
            </w:pPr>
            <w:r>
              <w:t>-1</w:t>
            </w:r>
          </w:p>
        </w:tc>
        <w:tc>
          <w:tcPr>
            <w:tcW w:w="0" w:type="auto"/>
            <w:vAlign w:val="center"/>
          </w:tcPr>
          <w:p w:rsidR="00F316EE" w:rsidRPr="00F316EE" w:rsidRDefault="006919DE" w:rsidP="005C02F5">
            <w:pPr>
              <w:jc w:val="right"/>
              <w:cnfStyle w:val="000000100000"/>
            </w:pPr>
            <w:r>
              <w:t>-1</w:t>
            </w:r>
          </w:p>
        </w:tc>
      </w:tr>
      <w:tr w:rsidR="00F316EE" w:rsidTr="005C02F5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F316EE" w:rsidRPr="00ED0E74" w:rsidRDefault="00F316EE" w:rsidP="005C02F5">
            <w:proofErr w:type="spellStart"/>
            <w:r w:rsidRPr="00ED0E74">
              <w:t>RoC</w:t>
            </w:r>
            <w:proofErr w:type="spellEnd"/>
            <w:r w:rsidRPr="00ED0E74">
              <w:t xml:space="preserve"> #11 Hacking</w:t>
            </w:r>
          </w:p>
        </w:tc>
        <w:tc>
          <w:tcPr>
            <w:tcW w:w="0" w:type="auto"/>
            <w:vAlign w:val="center"/>
          </w:tcPr>
          <w:p w:rsidR="00F316EE" w:rsidRDefault="006919DE" w:rsidP="005C02F5">
            <w:pPr>
              <w:jc w:val="right"/>
              <w:cnfStyle w:val="000000010000"/>
            </w:pPr>
            <w:r>
              <w:t>-1</w:t>
            </w:r>
          </w:p>
        </w:tc>
        <w:tc>
          <w:tcPr>
            <w:tcW w:w="0" w:type="auto"/>
            <w:vAlign w:val="center"/>
          </w:tcPr>
          <w:p w:rsidR="00F316EE" w:rsidRDefault="006919DE" w:rsidP="005C02F5">
            <w:pPr>
              <w:jc w:val="right"/>
              <w:cnfStyle w:val="000000010000"/>
            </w:pPr>
            <w:r>
              <w:t>-1</w:t>
            </w:r>
          </w:p>
        </w:tc>
        <w:tc>
          <w:tcPr>
            <w:tcW w:w="0" w:type="auto"/>
            <w:vAlign w:val="center"/>
          </w:tcPr>
          <w:p w:rsidR="00F316EE" w:rsidRDefault="006919DE" w:rsidP="005C02F5">
            <w:pPr>
              <w:jc w:val="right"/>
              <w:cnfStyle w:val="000000010000"/>
            </w:pPr>
            <w:r>
              <w:t>-1</w:t>
            </w:r>
          </w:p>
        </w:tc>
      </w:tr>
      <w:tr w:rsidR="00D6495F" w:rsidRPr="00D6495F" w:rsidTr="005C02F5">
        <w:trPr>
          <w:cnfStyle w:val="010000000000"/>
          <w:jc w:val="center"/>
        </w:trPr>
        <w:tc>
          <w:tcPr>
            <w:cnfStyle w:val="001000000000"/>
            <w:tcW w:w="0" w:type="auto"/>
          </w:tcPr>
          <w:p w:rsidR="00D6495F" w:rsidRPr="00D6495F" w:rsidRDefault="00D6495F" w:rsidP="005C02F5">
            <w:pPr>
              <w:rPr>
                <w:color w:val="FF0000"/>
              </w:rPr>
            </w:pPr>
            <w:r w:rsidRPr="00D6495F">
              <w:rPr>
                <w:color w:val="FF0000"/>
              </w:rPr>
              <w:t>Habitual offender</w:t>
            </w:r>
          </w:p>
        </w:tc>
        <w:tc>
          <w:tcPr>
            <w:tcW w:w="0" w:type="auto"/>
            <w:vAlign w:val="center"/>
          </w:tcPr>
          <w:p w:rsidR="00D6495F" w:rsidRPr="00D6495F" w:rsidRDefault="00F316EE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129600</w:t>
            </w:r>
          </w:p>
        </w:tc>
        <w:tc>
          <w:tcPr>
            <w:tcW w:w="0" w:type="auto"/>
            <w:vAlign w:val="center"/>
          </w:tcPr>
          <w:p w:rsidR="00D6495F" w:rsidRPr="00D6495F" w:rsidRDefault="00F316EE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259200</w:t>
            </w:r>
          </w:p>
        </w:tc>
        <w:tc>
          <w:tcPr>
            <w:tcW w:w="0" w:type="auto"/>
            <w:vAlign w:val="center"/>
          </w:tcPr>
          <w:p w:rsidR="00D6495F" w:rsidRPr="00F316EE" w:rsidRDefault="006919DE" w:rsidP="005C02F5">
            <w:pPr>
              <w:jc w:val="right"/>
              <w:cnfStyle w:val="010000000000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-1</w:t>
            </w:r>
          </w:p>
        </w:tc>
      </w:tr>
    </w:tbl>
    <w:p w:rsidR="00D6495F" w:rsidRPr="00481FB4" w:rsidRDefault="00D6495F" w:rsidP="00D6495F"/>
    <w:sectPr w:rsidR="00D6495F" w:rsidRPr="00481FB4" w:rsidSect="0010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917FE"/>
    <w:multiLevelType w:val="hybridMultilevel"/>
    <w:tmpl w:val="5F42E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B5AA8"/>
    <w:multiLevelType w:val="hybridMultilevel"/>
    <w:tmpl w:val="E2CA1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716F4"/>
    <w:multiLevelType w:val="hybridMultilevel"/>
    <w:tmpl w:val="7ADA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C0610"/>
    <w:multiLevelType w:val="hybridMultilevel"/>
    <w:tmpl w:val="AAD88F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F5450D"/>
    <w:multiLevelType w:val="hybridMultilevel"/>
    <w:tmpl w:val="68FA9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02D4D"/>
    <w:multiLevelType w:val="hybridMultilevel"/>
    <w:tmpl w:val="61FC7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savePreviewPicture/>
  <w:compat/>
  <w:rsids>
    <w:rsidRoot w:val="008C4BE4"/>
    <w:rsid w:val="000E5BA5"/>
    <w:rsid w:val="0010601E"/>
    <w:rsid w:val="0034218F"/>
    <w:rsid w:val="003616D7"/>
    <w:rsid w:val="00481FB4"/>
    <w:rsid w:val="004C02E4"/>
    <w:rsid w:val="005D29FC"/>
    <w:rsid w:val="006919DE"/>
    <w:rsid w:val="00842DF3"/>
    <w:rsid w:val="008C4BE4"/>
    <w:rsid w:val="00A51883"/>
    <w:rsid w:val="00BC0EB2"/>
    <w:rsid w:val="00D6495F"/>
    <w:rsid w:val="00E64671"/>
    <w:rsid w:val="00ED0E74"/>
    <w:rsid w:val="00F3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601E"/>
  </w:style>
  <w:style w:type="paragraph" w:styleId="Titolo1">
    <w:name w:val="heading 1"/>
    <w:basedOn w:val="Normale"/>
    <w:next w:val="Normale"/>
    <w:link w:val="Titolo1Carattere"/>
    <w:uiPriority w:val="9"/>
    <w:qFormat/>
    <w:rsid w:val="00ED0E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4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9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616D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81FB4"/>
    <w:rPr>
      <w:color w:val="0000FF"/>
      <w:u w:val="single"/>
    </w:rPr>
  </w:style>
  <w:style w:type="character" w:customStyle="1" w:styleId="apple-style-span">
    <w:name w:val="apple-style-span"/>
    <w:basedOn w:val="Carpredefinitoparagrafo"/>
    <w:rsid w:val="00481FB4"/>
  </w:style>
  <w:style w:type="character" w:customStyle="1" w:styleId="apple-converted-space">
    <w:name w:val="apple-converted-space"/>
    <w:basedOn w:val="Carpredefinitoparagrafo"/>
    <w:rsid w:val="00481FB4"/>
  </w:style>
  <w:style w:type="character" w:styleId="Collegamentovisitato">
    <w:name w:val="FollowedHyperlink"/>
    <w:basedOn w:val="Carpredefinitoparagrafo"/>
    <w:uiPriority w:val="99"/>
    <w:semiHidden/>
    <w:unhideWhenUsed/>
    <w:rsid w:val="00ED0E7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ED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table" w:styleId="Grigliatabella">
    <w:name w:val="Table Grid"/>
    <w:basedOn w:val="Tabellanormale"/>
    <w:uiPriority w:val="59"/>
    <w:rsid w:val="00ED0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basedOn w:val="Tabellanormale"/>
    <w:uiPriority w:val="63"/>
    <w:rsid w:val="00ED0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ED0E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4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49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16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316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6EE"/>
    <w:rPr>
      <w:rFonts w:ascii="Tahoma" w:hAnsi="Tahoma" w:cs="Tahoma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0E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0E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7F647-934B-43D8-A454-3C0C6F06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>Ban tables</vt:lpstr>
      <vt:lpstr>    Minor infractions </vt:lpstr>
      <vt:lpstr>        Major infractions </vt:lpstr>
      <vt:lpstr/>
    </vt:vector>
  </TitlesOfParts>
  <Company>Grizli777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TheBored</dc:creator>
  <cp:keywords/>
  <dc:description/>
  <cp:lastModifiedBy>Santi</cp:lastModifiedBy>
  <cp:revision>7</cp:revision>
  <dcterms:created xsi:type="dcterms:W3CDTF">2009-09-02T02:10:00Z</dcterms:created>
  <dcterms:modified xsi:type="dcterms:W3CDTF">2009-09-02T20:54:00Z</dcterms:modified>
</cp:coreProperties>
</file>